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7A6A" w14:textId="77777777" w:rsidR="00180FD7" w:rsidRDefault="00180FD7"/>
    <w:p w14:paraId="43EFA7FB" w14:textId="59653949" w:rsidR="00B20C31" w:rsidRDefault="009166D6">
      <w:r>
        <w:t>Thank you for agreeing to help us with our research on wine and wine consumption</w:t>
      </w:r>
      <w:r w:rsidR="00C034DF">
        <w:t>. The following short questionnaire is divided into four sections. Please read each question completely before answering. Your honest options are important to us. Thank you again.</w:t>
      </w:r>
    </w:p>
    <w:p w14:paraId="5C0C25C5" w14:textId="77777777" w:rsidR="00796916" w:rsidRDefault="00796916"/>
    <w:p w14:paraId="5911CB62" w14:textId="77777777" w:rsidR="00796916" w:rsidRDefault="00257A3D">
      <w:r>
        <w:t xml:space="preserve">The following questions are related to your general feelings toward wine and wine consumption. Please rate each statement on the provided </w:t>
      </w:r>
      <w:r w:rsidR="00C4346D">
        <w:t xml:space="preserve">5-point scale (with ‘1’ being ‘Definitely not me,’ to </w:t>
      </w:r>
      <w:r w:rsidR="003B07CD">
        <w:t>‘5’ being ‘Totally describes me).</w:t>
      </w:r>
    </w:p>
    <w:p w14:paraId="1AB4601F" w14:textId="77777777" w:rsidR="00796916" w:rsidRDefault="00796916"/>
    <w:p w14:paraId="14D83FDC" w14:textId="77777777" w:rsidR="00796916" w:rsidRP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enjoy selecting the </w:t>
      </w:r>
      <w:r w:rsidRPr="00E33965">
        <w:rPr>
          <w:rFonts w:ascii="Times New Roman" w:eastAsia="Times New Roman" w:hAnsi="Times New Roman" w:cs="Times New Roman"/>
          <w:b/>
          <w:bCs/>
        </w:rPr>
        <w:t>adequate</w:t>
      </w:r>
      <w:r w:rsidRPr="00796916">
        <w:rPr>
          <w:rFonts w:ascii="Times New Roman" w:eastAsia="Times New Roman" w:hAnsi="Times New Roman" w:cs="Times New Roman"/>
        </w:rPr>
        <w:t xml:space="preserve"> wine for each occasion</w:t>
      </w:r>
    </w:p>
    <w:p w14:paraId="4716900C" w14:textId="77777777" w:rsidR="00796916" w:rsidRPr="005E084C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E084C">
        <w:rPr>
          <w:rFonts w:ascii="Times New Roman" w:eastAsia="Times New Roman" w:hAnsi="Times New Roman" w:cs="Times New Roman"/>
        </w:rPr>
        <w:t xml:space="preserve">Wine purchase is </w:t>
      </w:r>
      <w:r w:rsidRPr="00E33965">
        <w:rPr>
          <w:rFonts w:ascii="Times New Roman" w:eastAsia="Times New Roman" w:hAnsi="Times New Roman" w:cs="Times New Roman"/>
          <w:b/>
          <w:bCs/>
        </w:rPr>
        <w:t>irrelevant</w:t>
      </w:r>
      <w:r w:rsidRPr="005E084C">
        <w:rPr>
          <w:rFonts w:ascii="Times New Roman" w:eastAsia="Times New Roman" w:hAnsi="Times New Roman" w:cs="Times New Roman"/>
        </w:rPr>
        <w:t xml:space="preserve"> for me </w:t>
      </w:r>
    </w:p>
    <w:p w14:paraId="47A0EDE2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am </w:t>
      </w:r>
      <w:r w:rsidRPr="00E33965">
        <w:rPr>
          <w:rFonts w:ascii="Times New Roman" w:eastAsia="Times New Roman" w:hAnsi="Times New Roman" w:cs="Times New Roman"/>
          <w:b/>
          <w:bCs/>
        </w:rPr>
        <w:t>interested</w:t>
      </w:r>
      <w:r w:rsidRPr="00796916">
        <w:rPr>
          <w:rFonts w:ascii="Times New Roman" w:eastAsia="Times New Roman" w:hAnsi="Times New Roman" w:cs="Times New Roman"/>
        </w:rPr>
        <w:t xml:space="preserve"> in wine </w:t>
      </w:r>
    </w:p>
    <w:p w14:paraId="03D2C28F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Deciding what wine to buy is an </w:t>
      </w:r>
      <w:r w:rsidRPr="00E33965">
        <w:rPr>
          <w:rFonts w:ascii="Times New Roman" w:eastAsia="Times New Roman" w:hAnsi="Times New Roman" w:cs="Times New Roman"/>
          <w:b/>
          <w:bCs/>
        </w:rPr>
        <w:t>important</w:t>
      </w:r>
      <w:r w:rsidRPr="00796916">
        <w:rPr>
          <w:rFonts w:ascii="Times New Roman" w:eastAsia="Times New Roman" w:hAnsi="Times New Roman" w:cs="Times New Roman"/>
        </w:rPr>
        <w:t xml:space="preserve"> decision for me </w:t>
      </w:r>
    </w:p>
    <w:p w14:paraId="477E980E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</w:t>
      </w:r>
      <w:r w:rsidRPr="00E33965">
        <w:rPr>
          <w:rFonts w:ascii="Times New Roman" w:eastAsia="Times New Roman" w:hAnsi="Times New Roman" w:cs="Times New Roman"/>
          <w:b/>
          <w:bCs/>
        </w:rPr>
        <w:t>care</w:t>
      </w:r>
      <w:r w:rsidRPr="00796916">
        <w:rPr>
          <w:rFonts w:ascii="Times New Roman" w:eastAsia="Times New Roman" w:hAnsi="Times New Roman" w:cs="Times New Roman"/>
        </w:rPr>
        <w:t xml:space="preserve"> about what wines I buy </w:t>
      </w:r>
    </w:p>
    <w:p w14:paraId="5E9C1C16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carefully </w:t>
      </w:r>
      <w:r w:rsidRPr="00E33965">
        <w:rPr>
          <w:rFonts w:ascii="Times New Roman" w:eastAsia="Times New Roman" w:hAnsi="Times New Roman" w:cs="Times New Roman"/>
          <w:b/>
          <w:bCs/>
        </w:rPr>
        <w:t>choose</w:t>
      </w:r>
      <w:r w:rsidRPr="00796916">
        <w:rPr>
          <w:rFonts w:ascii="Times New Roman" w:eastAsia="Times New Roman" w:hAnsi="Times New Roman" w:cs="Times New Roman"/>
        </w:rPr>
        <w:t xml:space="preserve"> the wines I buy </w:t>
      </w:r>
    </w:p>
    <w:p w14:paraId="25EE7161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It is worth investing extra time when buying wine to get </w:t>
      </w:r>
      <w:r w:rsidRPr="00E33965">
        <w:rPr>
          <w:rFonts w:ascii="Times New Roman" w:eastAsia="Times New Roman" w:hAnsi="Times New Roman" w:cs="Times New Roman"/>
          <w:b/>
          <w:bCs/>
        </w:rPr>
        <w:t>discount</w:t>
      </w:r>
      <w:r w:rsidRPr="00796916">
        <w:rPr>
          <w:rFonts w:ascii="Times New Roman" w:eastAsia="Times New Roman" w:hAnsi="Times New Roman" w:cs="Times New Roman"/>
        </w:rPr>
        <w:t xml:space="preserve"> prices </w:t>
      </w:r>
    </w:p>
    <w:p w14:paraId="4780539B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</w:t>
      </w:r>
      <w:r w:rsidRPr="00E33965">
        <w:rPr>
          <w:rFonts w:ascii="Times New Roman" w:eastAsia="Times New Roman" w:hAnsi="Times New Roman" w:cs="Times New Roman"/>
          <w:b/>
          <w:bCs/>
        </w:rPr>
        <w:t>think</w:t>
      </w:r>
      <w:r w:rsidRPr="00796916">
        <w:rPr>
          <w:rFonts w:ascii="Times New Roman" w:eastAsia="Times New Roman" w:hAnsi="Times New Roman" w:cs="Times New Roman"/>
        </w:rPr>
        <w:t xml:space="preserve"> carefully about the wines I drink </w:t>
      </w:r>
    </w:p>
    <w:p w14:paraId="21143215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Wine consumption gives me social </w:t>
      </w:r>
      <w:r w:rsidRPr="00E33965">
        <w:rPr>
          <w:rFonts w:ascii="Times New Roman" w:eastAsia="Times New Roman" w:hAnsi="Times New Roman" w:cs="Times New Roman"/>
          <w:b/>
          <w:bCs/>
        </w:rPr>
        <w:t>status</w:t>
      </w:r>
      <w:r w:rsidRPr="00796916">
        <w:rPr>
          <w:rFonts w:ascii="Times New Roman" w:eastAsia="Times New Roman" w:hAnsi="Times New Roman" w:cs="Times New Roman"/>
        </w:rPr>
        <w:t xml:space="preserve"> </w:t>
      </w:r>
    </w:p>
    <w:p w14:paraId="1ED22221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usually </w:t>
      </w:r>
      <w:r w:rsidRPr="00E33965">
        <w:rPr>
          <w:rFonts w:ascii="Times New Roman" w:eastAsia="Times New Roman" w:hAnsi="Times New Roman" w:cs="Times New Roman"/>
          <w:b/>
          <w:bCs/>
        </w:rPr>
        <w:t>read</w:t>
      </w:r>
      <w:r w:rsidRPr="00796916">
        <w:rPr>
          <w:rFonts w:ascii="Times New Roman" w:eastAsia="Times New Roman" w:hAnsi="Times New Roman" w:cs="Times New Roman"/>
        </w:rPr>
        <w:t xml:space="preserve"> wine magazines and leaflets </w:t>
      </w:r>
    </w:p>
    <w:p w14:paraId="7E73FEF0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always look at the </w:t>
      </w:r>
      <w:r w:rsidRPr="00E33965">
        <w:rPr>
          <w:rFonts w:ascii="Times New Roman" w:eastAsia="Times New Roman" w:hAnsi="Times New Roman" w:cs="Times New Roman"/>
          <w:b/>
          <w:bCs/>
        </w:rPr>
        <w:t>color</w:t>
      </w:r>
      <w:r w:rsidRPr="00796916">
        <w:rPr>
          <w:rFonts w:ascii="Times New Roman" w:eastAsia="Times New Roman" w:hAnsi="Times New Roman" w:cs="Times New Roman"/>
        </w:rPr>
        <w:t xml:space="preserve"> of wine before trying it </w:t>
      </w:r>
    </w:p>
    <w:p w14:paraId="43082ACF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always evaluate the </w:t>
      </w:r>
      <w:r w:rsidRPr="00E33965">
        <w:rPr>
          <w:rFonts w:ascii="Times New Roman" w:eastAsia="Times New Roman" w:hAnsi="Times New Roman" w:cs="Times New Roman"/>
          <w:b/>
          <w:bCs/>
        </w:rPr>
        <w:t>aroma</w:t>
      </w:r>
      <w:r w:rsidRPr="00796916">
        <w:rPr>
          <w:rFonts w:ascii="Times New Roman" w:eastAsia="Times New Roman" w:hAnsi="Times New Roman" w:cs="Times New Roman"/>
        </w:rPr>
        <w:t xml:space="preserve"> of wine before drinking it </w:t>
      </w:r>
    </w:p>
    <w:p w14:paraId="2B5F1726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usually go to wine tastings or </w:t>
      </w:r>
      <w:r w:rsidRPr="00E33965">
        <w:rPr>
          <w:rFonts w:ascii="Times New Roman" w:eastAsia="Times New Roman" w:hAnsi="Times New Roman" w:cs="Times New Roman"/>
          <w:b/>
          <w:bCs/>
        </w:rPr>
        <w:t>courses</w:t>
      </w:r>
      <w:r w:rsidRPr="00796916">
        <w:rPr>
          <w:rFonts w:ascii="Times New Roman" w:eastAsia="Times New Roman" w:hAnsi="Times New Roman" w:cs="Times New Roman"/>
        </w:rPr>
        <w:t xml:space="preserve"> </w:t>
      </w:r>
    </w:p>
    <w:p w14:paraId="7A07DF5F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Drinking wine has a </w:t>
      </w:r>
      <w:r w:rsidRPr="00E33965">
        <w:rPr>
          <w:rFonts w:ascii="Times New Roman" w:eastAsia="Times New Roman" w:hAnsi="Times New Roman" w:cs="Times New Roman"/>
          <w:b/>
          <w:bCs/>
        </w:rPr>
        <w:t>positive</w:t>
      </w:r>
      <w:r w:rsidRPr="00796916">
        <w:rPr>
          <w:rFonts w:ascii="Times New Roman" w:eastAsia="Times New Roman" w:hAnsi="Times New Roman" w:cs="Times New Roman"/>
        </w:rPr>
        <w:t xml:space="preserve"> effect on my quality of life </w:t>
      </w:r>
    </w:p>
    <w:p w14:paraId="1B114629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enjoy going to wine </w:t>
      </w:r>
      <w:r w:rsidRPr="00E33965">
        <w:rPr>
          <w:rFonts w:ascii="Times New Roman" w:eastAsia="Times New Roman" w:hAnsi="Times New Roman" w:cs="Times New Roman"/>
          <w:b/>
          <w:bCs/>
        </w:rPr>
        <w:t>fairs</w:t>
      </w:r>
      <w:r w:rsidRPr="00796916">
        <w:rPr>
          <w:rFonts w:ascii="Times New Roman" w:eastAsia="Times New Roman" w:hAnsi="Times New Roman" w:cs="Times New Roman"/>
        </w:rPr>
        <w:t xml:space="preserve"> or expositions </w:t>
      </w:r>
    </w:p>
    <w:p w14:paraId="00BD561C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</w:t>
      </w:r>
      <w:r w:rsidRPr="00E33965">
        <w:rPr>
          <w:rFonts w:ascii="Times New Roman" w:eastAsia="Times New Roman" w:hAnsi="Times New Roman" w:cs="Times New Roman"/>
          <w:b/>
          <w:bCs/>
        </w:rPr>
        <w:t>enjoy</w:t>
      </w:r>
      <w:r w:rsidRPr="00796916">
        <w:rPr>
          <w:rFonts w:ascii="Times New Roman" w:eastAsia="Times New Roman" w:hAnsi="Times New Roman" w:cs="Times New Roman"/>
        </w:rPr>
        <w:t xml:space="preserve"> drinking a good wine </w:t>
      </w:r>
    </w:p>
    <w:p w14:paraId="7A9D2106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like my </w:t>
      </w:r>
      <w:r w:rsidRPr="00E33965">
        <w:rPr>
          <w:rFonts w:ascii="Times New Roman" w:eastAsia="Times New Roman" w:hAnsi="Times New Roman" w:cs="Times New Roman"/>
          <w:b/>
          <w:bCs/>
        </w:rPr>
        <w:t>image</w:t>
      </w:r>
      <w:r w:rsidRPr="00796916">
        <w:rPr>
          <w:rFonts w:ascii="Times New Roman" w:eastAsia="Times New Roman" w:hAnsi="Times New Roman" w:cs="Times New Roman"/>
        </w:rPr>
        <w:t xml:space="preserve"> when I drink wine </w:t>
      </w:r>
    </w:p>
    <w:p w14:paraId="7908CD80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I </w:t>
      </w:r>
      <w:r w:rsidRPr="00E33965">
        <w:rPr>
          <w:rFonts w:ascii="Times New Roman" w:eastAsia="Times New Roman" w:hAnsi="Times New Roman" w:cs="Times New Roman"/>
          <w:b/>
          <w:bCs/>
        </w:rPr>
        <w:t>indulge</w:t>
      </w:r>
      <w:r w:rsidRPr="00796916">
        <w:rPr>
          <w:rFonts w:ascii="Times New Roman" w:eastAsia="Times New Roman" w:hAnsi="Times New Roman" w:cs="Times New Roman"/>
        </w:rPr>
        <w:t xml:space="preserve"> myself when I buy wine </w:t>
      </w:r>
    </w:p>
    <w:p w14:paraId="61C0A9A6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Drinking wine is </w:t>
      </w:r>
      <w:r w:rsidRPr="00E33965">
        <w:rPr>
          <w:rFonts w:ascii="Times New Roman" w:eastAsia="Times New Roman" w:hAnsi="Times New Roman" w:cs="Times New Roman"/>
          <w:b/>
          <w:bCs/>
        </w:rPr>
        <w:t>beneficial</w:t>
      </w:r>
      <w:r w:rsidRPr="00796916">
        <w:rPr>
          <w:rFonts w:ascii="Times New Roman" w:eastAsia="Times New Roman" w:hAnsi="Times New Roman" w:cs="Times New Roman"/>
        </w:rPr>
        <w:t xml:space="preserve"> </w:t>
      </w:r>
    </w:p>
    <w:p w14:paraId="373932C7" w14:textId="77777777" w:rsidR="00777D4C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Knowing what </w:t>
      </w:r>
      <w:r w:rsidRPr="00E33965">
        <w:rPr>
          <w:rFonts w:ascii="Times New Roman" w:eastAsia="Times New Roman" w:hAnsi="Times New Roman" w:cs="Times New Roman"/>
          <w:b/>
          <w:bCs/>
        </w:rPr>
        <w:t>type</w:t>
      </w:r>
      <w:r w:rsidRPr="00796916">
        <w:rPr>
          <w:rFonts w:ascii="Times New Roman" w:eastAsia="Times New Roman" w:hAnsi="Times New Roman" w:cs="Times New Roman"/>
        </w:rPr>
        <w:t xml:space="preserve"> of </w:t>
      </w:r>
      <w:proofErr w:type="gramStart"/>
      <w:r w:rsidRPr="00796916">
        <w:rPr>
          <w:rFonts w:ascii="Times New Roman" w:eastAsia="Times New Roman" w:hAnsi="Times New Roman" w:cs="Times New Roman"/>
        </w:rPr>
        <w:t>wine</w:t>
      </w:r>
      <w:proofErr w:type="gramEnd"/>
      <w:r w:rsidRPr="00796916">
        <w:rPr>
          <w:rFonts w:ascii="Times New Roman" w:eastAsia="Times New Roman" w:hAnsi="Times New Roman" w:cs="Times New Roman"/>
        </w:rPr>
        <w:t xml:space="preserve"> a person drinks tells you a lot about </w:t>
      </w:r>
      <w:r w:rsidR="003B07CD">
        <w:rPr>
          <w:rFonts w:ascii="Times New Roman" w:eastAsia="Times New Roman" w:hAnsi="Times New Roman" w:cs="Times New Roman"/>
        </w:rPr>
        <w:t xml:space="preserve">that </w:t>
      </w:r>
      <w:r w:rsidRPr="00796916">
        <w:rPr>
          <w:rFonts w:ascii="Times New Roman" w:eastAsia="Times New Roman" w:hAnsi="Times New Roman" w:cs="Times New Roman"/>
        </w:rPr>
        <w:t xml:space="preserve">person </w:t>
      </w:r>
    </w:p>
    <w:p w14:paraId="285DBE3B" w14:textId="77777777" w:rsidR="00796916" w:rsidRDefault="00796916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916">
        <w:rPr>
          <w:rFonts w:ascii="Times New Roman" w:eastAsia="Times New Roman" w:hAnsi="Times New Roman" w:cs="Times New Roman"/>
        </w:rPr>
        <w:t xml:space="preserve">Wine makes my life </w:t>
      </w:r>
      <w:r w:rsidRPr="00E33965">
        <w:rPr>
          <w:rFonts w:ascii="Times New Roman" w:eastAsia="Times New Roman" w:hAnsi="Times New Roman" w:cs="Times New Roman"/>
          <w:b/>
          <w:bCs/>
        </w:rPr>
        <w:t>easier</w:t>
      </w:r>
    </w:p>
    <w:p w14:paraId="2F57B148" w14:textId="77777777" w:rsidR="009D173D" w:rsidRPr="00796916" w:rsidRDefault="009D173D" w:rsidP="007969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enjoy reading and </w:t>
      </w:r>
      <w:r w:rsidRPr="00E33965">
        <w:rPr>
          <w:rFonts w:ascii="Times New Roman" w:eastAsia="Times New Roman" w:hAnsi="Times New Roman" w:cs="Times New Roman"/>
          <w:b/>
          <w:bCs/>
        </w:rPr>
        <w:t>learning</w:t>
      </w:r>
      <w:r>
        <w:rPr>
          <w:rFonts w:ascii="Times New Roman" w:eastAsia="Times New Roman" w:hAnsi="Times New Roman" w:cs="Times New Roman"/>
        </w:rPr>
        <w:t xml:space="preserve"> about wine, wine regions, and/or the wine industry</w:t>
      </w:r>
    </w:p>
    <w:p w14:paraId="5238D472" w14:textId="77777777" w:rsidR="00796916" w:rsidRDefault="00796916"/>
    <w:p w14:paraId="693B0994" w14:textId="77777777" w:rsidR="00777D4C" w:rsidRDefault="00E55F50">
      <w:r>
        <w:t xml:space="preserve">The following </w:t>
      </w:r>
      <w:r w:rsidR="003B07CD">
        <w:t xml:space="preserve">questions are </w:t>
      </w:r>
      <w:r>
        <w:t>related to your level of wine knowledge. Please select the one best answer for each question.</w:t>
      </w:r>
    </w:p>
    <w:p w14:paraId="18EB6FC0" w14:textId="77777777" w:rsidR="00E55F50" w:rsidRDefault="00E55F50"/>
    <w:p w14:paraId="1B2ACB54" w14:textId="77777777" w:rsidR="00777D4C" w:rsidRPr="00602553" w:rsidRDefault="00777D4C" w:rsidP="006025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2553">
        <w:rPr>
          <w:rFonts w:ascii="Times New Roman" w:hAnsi="Times New Roman" w:cs="Times New Roman"/>
        </w:rPr>
        <w:t xml:space="preserve">Do you regularly read any of the following wine publications? </w:t>
      </w:r>
      <w:r w:rsidR="00602553">
        <w:rPr>
          <w:rFonts w:ascii="Times New Roman" w:hAnsi="Times New Roman" w:cs="Times New Roman"/>
        </w:rPr>
        <w:t>(Please select all that apply)</w:t>
      </w:r>
    </w:p>
    <w:p w14:paraId="53C7204B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Wine Spectator </w:t>
      </w:r>
    </w:p>
    <w:p w14:paraId="192EC1BA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Wine Enthusiast </w:t>
      </w:r>
    </w:p>
    <w:p w14:paraId="31CAC64D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Robert Parker’s Wine Advocate </w:t>
      </w:r>
    </w:p>
    <w:p w14:paraId="4B26479F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Food &amp; Wine </w:t>
      </w:r>
    </w:p>
    <w:p w14:paraId="16967BD3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 Appetit </w:t>
      </w:r>
    </w:p>
    <w:p w14:paraId="2619180F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Decanter</w:t>
      </w:r>
    </w:p>
    <w:p w14:paraId="2BBCB917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Other: _______________________________</w:t>
      </w:r>
    </w:p>
    <w:p w14:paraId="02155F55" w14:textId="77777777" w:rsidR="00777D4C" w:rsidRDefault="00777D4C" w:rsidP="00777D4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08F6E74B" w14:textId="77777777" w:rsidR="00777D4C" w:rsidRDefault="00777D4C" w:rsidP="006025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Are you currently subscribed to any wine newsletters or email lists? </w:t>
      </w:r>
    </w:p>
    <w:p w14:paraId="0313F08F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please list: ____________________________________</w:t>
      </w:r>
    </w:p>
    <w:p w14:paraId="2F004CEC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</w:p>
    <w:p w14:paraId="3993C00C" w14:textId="77777777" w:rsidR="00777D4C" w:rsidRDefault="00777D4C" w:rsidP="00777D4C">
      <w:pPr>
        <w:spacing w:line="276" w:lineRule="auto"/>
        <w:rPr>
          <w:rFonts w:ascii="Times New Roman" w:hAnsi="Times New Roman" w:cs="Times New Roman"/>
        </w:rPr>
      </w:pPr>
    </w:p>
    <w:p w14:paraId="743B6CCA" w14:textId="41DAA0D2" w:rsidR="00777D4C" w:rsidRDefault="004D22FC" w:rsidP="00602553">
      <w:pPr>
        <w:pStyle w:val="ListParagraph"/>
        <w:numPr>
          <w:ilvl w:val="0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best describes the importance of the </w:t>
      </w:r>
      <w:r w:rsidR="00777D4C">
        <w:rPr>
          <w:rFonts w:ascii="Times New Roman" w:hAnsi="Times New Roman" w:cs="Times New Roman"/>
        </w:rPr>
        <w:t>point ratings</w:t>
      </w:r>
      <w:r w:rsidR="00F1145F">
        <w:rPr>
          <w:rFonts w:ascii="Times New Roman" w:hAnsi="Times New Roman" w:cs="Times New Roman"/>
        </w:rPr>
        <w:t xml:space="preserve"> a specific bottle of wine may have received</w:t>
      </w:r>
      <w:r w:rsidR="00777D4C">
        <w:rPr>
          <w:rFonts w:ascii="Times New Roman" w:hAnsi="Times New Roman" w:cs="Times New Roman"/>
        </w:rPr>
        <w:t xml:space="preserve"> when you are selecting a bottle of wine? </w:t>
      </w:r>
      <w:r>
        <w:rPr>
          <w:rFonts w:ascii="Times New Roman" w:hAnsi="Times New Roman" w:cs="Times New Roman"/>
        </w:rPr>
        <w:t>(Select one)</w:t>
      </w:r>
    </w:p>
    <w:p w14:paraId="26C978D2" w14:textId="77777777" w:rsidR="00777D4C" w:rsidRPr="003907CB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only select bottles that have </w:t>
      </w:r>
      <w:r w:rsidRPr="005D0A97">
        <w:rPr>
          <w:rFonts w:ascii="Times New Roman" w:hAnsi="Times New Roman" w:cs="Times New Roman"/>
          <w:b/>
          <w:bCs/>
        </w:rPr>
        <w:t>received</w:t>
      </w:r>
      <w:r>
        <w:rPr>
          <w:rFonts w:ascii="Times New Roman" w:hAnsi="Times New Roman" w:cs="Times New Roman"/>
        </w:rPr>
        <w:t xml:space="preserve"> a point </w:t>
      </w:r>
      <w:r w:rsidRPr="005D0A97">
        <w:rPr>
          <w:rFonts w:ascii="Times New Roman" w:hAnsi="Times New Roman" w:cs="Times New Roman"/>
          <w:b/>
          <w:bCs/>
        </w:rPr>
        <w:t>rating</w:t>
      </w:r>
      <w:r>
        <w:rPr>
          <w:rFonts w:ascii="Times New Roman" w:hAnsi="Times New Roman" w:cs="Times New Roman"/>
        </w:rPr>
        <w:t xml:space="preserve"> </w:t>
      </w:r>
    </w:p>
    <w:p w14:paraId="1A2CD873" w14:textId="77777777" w:rsidR="00777D4C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only select bottles with point ratings of </w:t>
      </w:r>
      <w:r w:rsidRPr="005D0A97">
        <w:rPr>
          <w:rFonts w:ascii="Times New Roman" w:hAnsi="Times New Roman" w:cs="Times New Roman"/>
          <w:b/>
          <w:bCs/>
        </w:rPr>
        <w:t>90</w:t>
      </w:r>
      <w:r>
        <w:rPr>
          <w:rFonts w:ascii="Times New Roman" w:hAnsi="Times New Roman" w:cs="Times New Roman"/>
        </w:rPr>
        <w:t>+</w:t>
      </w:r>
    </w:p>
    <w:p w14:paraId="4578642E" w14:textId="77777777" w:rsidR="00777D4C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point ratings in the </w:t>
      </w:r>
      <w:r w:rsidRPr="005D0A97">
        <w:rPr>
          <w:rFonts w:ascii="Times New Roman" w:hAnsi="Times New Roman" w:cs="Times New Roman"/>
          <w:b/>
          <w:bCs/>
        </w:rPr>
        <w:t>absence</w:t>
      </w:r>
      <w:r>
        <w:rPr>
          <w:rFonts w:ascii="Times New Roman" w:hAnsi="Times New Roman" w:cs="Times New Roman"/>
        </w:rPr>
        <w:t xml:space="preserve"> of other </w:t>
      </w:r>
      <w:r w:rsidRPr="005D0A97">
        <w:rPr>
          <w:rFonts w:ascii="Times New Roman" w:hAnsi="Times New Roman" w:cs="Times New Roman"/>
          <w:b/>
          <w:bCs/>
        </w:rPr>
        <w:t>information</w:t>
      </w:r>
      <w:r>
        <w:rPr>
          <w:rFonts w:ascii="Times New Roman" w:hAnsi="Times New Roman" w:cs="Times New Roman"/>
        </w:rPr>
        <w:t xml:space="preserve"> regarding the wine </w:t>
      </w:r>
    </w:p>
    <w:p w14:paraId="36A81F97" w14:textId="77777777" w:rsidR="00777D4C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pay </w:t>
      </w:r>
      <w:r w:rsidRPr="005D0A97">
        <w:rPr>
          <w:rFonts w:ascii="Times New Roman" w:hAnsi="Times New Roman" w:cs="Times New Roman"/>
          <w:b/>
          <w:bCs/>
        </w:rPr>
        <w:t>attention</w:t>
      </w:r>
      <w:r>
        <w:rPr>
          <w:rFonts w:ascii="Times New Roman" w:hAnsi="Times New Roman" w:cs="Times New Roman"/>
        </w:rPr>
        <w:t xml:space="preserve"> to point ratings </w:t>
      </w:r>
    </w:p>
    <w:p w14:paraId="6AD0A664" w14:textId="77777777" w:rsidR="00777D4C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</w:t>
      </w:r>
      <w:r w:rsidRPr="005D0A97">
        <w:rPr>
          <w:rFonts w:ascii="Times New Roman" w:hAnsi="Times New Roman" w:cs="Times New Roman"/>
          <w:b/>
          <w:bCs/>
        </w:rPr>
        <w:t>unfamiliar</w:t>
      </w:r>
      <w:r>
        <w:rPr>
          <w:rFonts w:ascii="Times New Roman" w:hAnsi="Times New Roman" w:cs="Times New Roman"/>
        </w:rPr>
        <w:t xml:space="preserve"> with point ratings </w:t>
      </w:r>
    </w:p>
    <w:p w14:paraId="618C2F8E" w14:textId="77777777" w:rsidR="00777D4C" w:rsidRDefault="00777D4C" w:rsidP="00777D4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5A0943B6" w14:textId="77777777" w:rsidR="00777D4C" w:rsidRDefault="00777D4C" w:rsidP="00602553">
      <w:pPr>
        <w:pStyle w:val="ListParagraph"/>
        <w:numPr>
          <w:ilvl w:val="0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do you find most helpful when choosing a bottle of wine? (</w:t>
      </w:r>
      <w:r w:rsidR="00075865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one)</w:t>
      </w:r>
    </w:p>
    <w:p w14:paraId="307770E3" w14:textId="77777777" w:rsidR="00777D4C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rating </w:t>
      </w:r>
    </w:p>
    <w:p w14:paraId="71329126" w14:textId="77777777" w:rsidR="00777D4C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Tasting notes</w:t>
      </w:r>
    </w:p>
    <w:p w14:paraId="3BF75318" w14:textId="77777777" w:rsidR="00777D4C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Recommendations of family friends </w:t>
      </w:r>
    </w:p>
    <w:p w14:paraId="1A3B95F7" w14:textId="77777777" w:rsidR="00777D4C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Recommendations of store personnel </w:t>
      </w:r>
    </w:p>
    <w:p w14:paraId="7AF4DAD3" w14:textId="77777777" w:rsidR="00777D4C" w:rsidRDefault="00777D4C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User-generated online wine reviews (Wine.com/wine-searcher.com</w:t>
      </w:r>
      <w:r w:rsidR="000758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Totalwine.com)</w:t>
      </w:r>
    </w:p>
    <w:p w14:paraId="1E7BD667" w14:textId="77777777" w:rsidR="00075865" w:rsidRDefault="00075865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Wine publications</w:t>
      </w:r>
    </w:p>
    <w:p w14:paraId="0FDCE9BD" w14:textId="77777777" w:rsidR="00777D4C" w:rsidRDefault="00075865" w:rsidP="00602553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Wine w</w:t>
      </w:r>
      <w:r w:rsidR="00777D4C">
        <w:rPr>
          <w:rFonts w:ascii="Times New Roman" w:hAnsi="Times New Roman" w:cs="Times New Roman"/>
        </w:rPr>
        <w:t xml:space="preserve">ebsites </w:t>
      </w:r>
    </w:p>
    <w:p w14:paraId="28FFB39B" w14:textId="77777777" w:rsidR="00D74FC1" w:rsidRDefault="00075865" w:rsidP="00D74FC1">
      <w:pPr>
        <w:pStyle w:val="ListParagraph"/>
        <w:numPr>
          <w:ilvl w:val="1"/>
          <w:numId w:val="1"/>
        </w:numPr>
        <w:spacing w:after="16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Producer or </w:t>
      </w:r>
      <w:r w:rsidR="00777D4C">
        <w:rPr>
          <w:rFonts w:ascii="Times New Roman" w:hAnsi="Times New Roman" w:cs="Times New Roman"/>
        </w:rPr>
        <w:t xml:space="preserve">winery-created informational material </w:t>
      </w:r>
    </w:p>
    <w:p w14:paraId="749A00C5" w14:textId="77777777" w:rsidR="00D74FC1" w:rsidRPr="00D74FC1" w:rsidRDefault="00D74FC1" w:rsidP="00D74FC1">
      <w:pPr>
        <w:pStyle w:val="ListParagraph"/>
        <w:spacing w:after="160" w:line="276" w:lineRule="auto"/>
        <w:ind w:left="1440"/>
        <w:rPr>
          <w:rFonts w:ascii="Times New Roman" w:hAnsi="Times New Roman" w:cs="Times New Roman"/>
        </w:rPr>
      </w:pPr>
    </w:p>
    <w:p w14:paraId="531C8000" w14:textId="77777777" w:rsidR="00D74FC1" w:rsidRDefault="00D74FC1" w:rsidP="00D74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you ever taken any wine education or tasting course? </w:t>
      </w:r>
    </w:p>
    <w:p w14:paraId="0767525A" w14:textId="77777777" w:rsidR="00D74FC1" w:rsidRDefault="00D74FC1" w:rsidP="00D74F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 </w:t>
      </w:r>
    </w:p>
    <w:p w14:paraId="21CEEBB6" w14:textId="77777777" w:rsidR="00D74FC1" w:rsidRDefault="00D74FC1" w:rsidP="00D74F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</w:p>
    <w:p w14:paraId="1A35749E" w14:textId="77777777" w:rsidR="00D74FC1" w:rsidRDefault="00D74FC1" w:rsidP="00D74FC1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0FC7A087" w14:textId="77777777" w:rsidR="00D74FC1" w:rsidRDefault="00D74FC1" w:rsidP="00D74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yes, please check the types of wine courses you have completed? </w:t>
      </w:r>
    </w:p>
    <w:p w14:paraId="78660753" w14:textId="77777777" w:rsidR="00D74FC1" w:rsidRDefault="00D74FC1" w:rsidP="00D74F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 tasting courses (typically held at liquor stores or distributors, usually only a few hours in duration)</w:t>
      </w:r>
    </w:p>
    <w:p w14:paraId="7D33E266" w14:textId="77777777" w:rsidR="00D74FC1" w:rsidRDefault="00D74FC1" w:rsidP="00D74F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Wine courses at a university </w:t>
      </w:r>
    </w:p>
    <w:p w14:paraId="4A816EF2" w14:textId="77777777" w:rsidR="00D74FC1" w:rsidRDefault="00D74FC1" w:rsidP="00D74F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Wine dinners or tastings </w:t>
      </w:r>
    </w:p>
    <w:p w14:paraId="628A188C" w14:textId="77777777" w:rsidR="00D74FC1" w:rsidRDefault="00D74FC1" w:rsidP="00D74F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Wine courses offered through wine publications or websites (such as Wine Spectator, Kevin </w:t>
      </w:r>
      <w:proofErr w:type="spellStart"/>
      <w:r>
        <w:rPr>
          <w:rFonts w:ascii="Times New Roman" w:hAnsi="Times New Roman" w:cs="Times New Roman"/>
        </w:rPr>
        <w:t>Zraly</w:t>
      </w:r>
      <w:proofErr w:type="spellEnd"/>
      <w:r>
        <w:rPr>
          <w:rFonts w:ascii="Times New Roman" w:hAnsi="Times New Roman" w:cs="Times New Roman"/>
        </w:rPr>
        <w:t xml:space="preserve">, or others) </w:t>
      </w:r>
    </w:p>
    <w:p w14:paraId="66DC9C82" w14:textId="77777777" w:rsidR="00D74FC1" w:rsidRDefault="00D74FC1" w:rsidP="00D74F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webinars or seminars</w:t>
      </w:r>
    </w:p>
    <w:p w14:paraId="386D056A" w14:textId="77777777" w:rsidR="00D74FC1" w:rsidRDefault="00D74FC1" w:rsidP="00D74FC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not participated in any form of wine training. I am self-taught </w:t>
      </w:r>
    </w:p>
    <w:p w14:paraId="49757359" w14:textId="77777777" w:rsidR="00777D4C" w:rsidRPr="00D74FC1" w:rsidRDefault="00777D4C" w:rsidP="00D74FC1">
      <w:pPr>
        <w:spacing w:line="276" w:lineRule="auto"/>
        <w:rPr>
          <w:rFonts w:ascii="Times New Roman" w:hAnsi="Times New Roman" w:cs="Times New Roman"/>
        </w:rPr>
      </w:pPr>
    </w:p>
    <w:p w14:paraId="39D6EDE1" w14:textId="77777777" w:rsidR="00777D4C" w:rsidRDefault="00777D4C" w:rsidP="006025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Please </w:t>
      </w:r>
      <w:r w:rsidR="00857B10">
        <w:rPr>
          <w:rFonts w:ascii="Times New Roman" w:hAnsi="Times New Roman" w:cs="Times New Roman"/>
        </w:rPr>
        <w:t xml:space="preserve">rank </w:t>
      </w:r>
      <w:r w:rsidR="004A5675">
        <w:rPr>
          <w:rFonts w:ascii="Times New Roman" w:hAnsi="Times New Roman" w:cs="Times New Roman"/>
        </w:rPr>
        <w:t xml:space="preserve">the following </w:t>
      </w:r>
      <w:r w:rsidR="00857B10">
        <w:rPr>
          <w:rFonts w:ascii="Times New Roman" w:hAnsi="Times New Roman" w:cs="Times New Roman"/>
        </w:rPr>
        <w:t>by level of importance</w:t>
      </w:r>
      <w:r w:rsidR="006337B7">
        <w:rPr>
          <w:rFonts w:ascii="Times New Roman" w:hAnsi="Times New Roman" w:cs="Times New Roman"/>
        </w:rPr>
        <w:t xml:space="preserve"> (with ‘1’ being most important)</w:t>
      </w:r>
      <w:r w:rsidR="00857B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when you are choosing a bottle o</w:t>
      </w:r>
      <w:r w:rsidR="004A5675">
        <w:rPr>
          <w:rFonts w:ascii="Times New Roman" w:hAnsi="Times New Roman" w:cs="Times New Roman"/>
        </w:rPr>
        <w:t>f wine</w:t>
      </w:r>
    </w:p>
    <w:p w14:paraId="0570B4B2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Presence of a tasting note to read </w:t>
      </w:r>
    </w:p>
    <w:p w14:paraId="4FD0CFFA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Price </w:t>
      </w:r>
    </w:p>
    <w:p w14:paraId="18C79652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rating </w:t>
      </w:r>
    </w:p>
    <w:p w14:paraId="3BDE7BDD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Advertisement</w:t>
      </w:r>
      <w:r w:rsidR="004A567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</w:p>
    <w:p w14:paraId="6142B057" w14:textId="77777777" w:rsidR="00777D4C" w:rsidRDefault="004A5675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Recommendation of family and </w:t>
      </w:r>
      <w:r w:rsidR="00777D4C">
        <w:rPr>
          <w:rFonts w:ascii="Times New Roman" w:hAnsi="Times New Roman" w:cs="Times New Roman"/>
        </w:rPr>
        <w:t xml:space="preserve">friends </w:t>
      </w:r>
    </w:p>
    <w:p w14:paraId="5673D864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</w:t>
      </w:r>
      <w:r w:rsidR="005F5F57">
        <w:rPr>
          <w:rFonts w:ascii="Times New Roman" w:hAnsi="Times New Roman" w:cs="Times New Roman"/>
        </w:rPr>
        <w:t xml:space="preserve">dation of industry professionals or </w:t>
      </w:r>
      <w:r>
        <w:rPr>
          <w:rFonts w:ascii="Times New Roman" w:hAnsi="Times New Roman" w:cs="Times New Roman"/>
        </w:rPr>
        <w:t>store employee</w:t>
      </w:r>
      <w:r w:rsidR="005F5F5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</w:p>
    <w:p w14:paraId="3541458D" w14:textId="77777777" w:rsidR="00777D4C" w:rsidRDefault="00777D4C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display </w:t>
      </w:r>
    </w:p>
    <w:p w14:paraId="2416082B" w14:textId="77777777" w:rsidR="005F5F57" w:rsidRPr="003907CB" w:rsidRDefault="005F5F57" w:rsidP="0060255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(___________________)</w:t>
      </w:r>
    </w:p>
    <w:p w14:paraId="7C441A35" w14:textId="77777777" w:rsidR="003D6D4F" w:rsidRDefault="003D6D4F" w:rsidP="003D6D4F">
      <w:pPr>
        <w:spacing w:line="276" w:lineRule="auto"/>
        <w:rPr>
          <w:rFonts w:ascii="Times New Roman" w:hAnsi="Times New Roman" w:cs="Times New Roman"/>
        </w:rPr>
      </w:pPr>
    </w:p>
    <w:p w14:paraId="5BAE531F" w14:textId="77777777" w:rsidR="006F7625" w:rsidRDefault="006F7625" w:rsidP="003D6D4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3B07CD">
        <w:rPr>
          <w:rFonts w:ascii="Times New Roman" w:hAnsi="Times New Roman" w:cs="Times New Roman"/>
        </w:rPr>
        <w:t>questions are</w:t>
      </w:r>
      <w:r>
        <w:rPr>
          <w:rFonts w:ascii="Times New Roman" w:hAnsi="Times New Roman" w:cs="Times New Roman"/>
        </w:rPr>
        <w:t xml:space="preserve"> related to </w:t>
      </w:r>
      <w:r w:rsidR="00540D1C">
        <w:rPr>
          <w:rFonts w:ascii="Times New Roman" w:hAnsi="Times New Roman" w:cs="Times New Roman"/>
        </w:rPr>
        <w:t>your wine consumption habits. Please select the one best answer for each question.</w:t>
      </w:r>
    </w:p>
    <w:p w14:paraId="49B7AD72" w14:textId="77777777" w:rsidR="00540D1C" w:rsidRDefault="00540D1C" w:rsidP="003D6D4F">
      <w:pPr>
        <w:spacing w:line="276" w:lineRule="auto"/>
        <w:rPr>
          <w:rFonts w:ascii="Times New Roman" w:hAnsi="Times New Roman" w:cs="Times New Roman"/>
        </w:rPr>
      </w:pPr>
    </w:p>
    <w:p w14:paraId="2685B872" w14:textId="77777777" w:rsidR="00540D1C" w:rsidRPr="008D6D84" w:rsidRDefault="008D6D84" w:rsidP="008D6D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D6D84">
        <w:rPr>
          <w:rFonts w:ascii="Times New Roman" w:hAnsi="Times New Roman" w:cs="Times New Roman"/>
        </w:rPr>
        <w:t xml:space="preserve">How often do you consumer wine </w:t>
      </w:r>
      <w:r w:rsidR="004478EB" w:rsidRPr="008D6D84">
        <w:rPr>
          <w:rFonts w:ascii="Times New Roman" w:hAnsi="Times New Roman" w:cs="Times New Roman"/>
        </w:rPr>
        <w:t>at</w:t>
      </w:r>
      <w:r w:rsidRPr="008D6D84">
        <w:rPr>
          <w:rFonts w:ascii="Times New Roman" w:hAnsi="Times New Roman" w:cs="Times New Roman"/>
        </w:rPr>
        <w:t xml:space="preserve"> a bar</w:t>
      </w:r>
      <w:r w:rsidR="004478EB">
        <w:rPr>
          <w:rFonts w:ascii="Times New Roman" w:hAnsi="Times New Roman" w:cs="Times New Roman"/>
        </w:rPr>
        <w:t>, restaurant,</w:t>
      </w:r>
      <w:r w:rsidRPr="008D6D84">
        <w:rPr>
          <w:rFonts w:ascii="Times New Roman" w:hAnsi="Times New Roman" w:cs="Times New Roman"/>
        </w:rPr>
        <w:t xml:space="preserve"> or other retail establishment?</w:t>
      </w:r>
    </w:p>
    <w:p w14:paraId="7301B292" w14:textId="77777777" w:rsidR="004478EB" w:rsidRDefault="00182FA9" w:rsidP="00182FA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once a week</w:t>
      </w:r>
    </w:p>
    <w:p w14:paraId="232C7DFB" w14:textId="77777777" w:rsidR="00182FA9" w:rsidRDefault="00182FA9" w:rsidP="00182FA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week</w:t>
      </w:r>
    </w:p>
    <w:p w14:paraId="7CE9D23B" w14:textId="77777777" w:rsidR="00182FA9" w:rsidRDefault="00182FA9" w:rsidP="00182FA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or three times a month</w:t>
      </w:r>
    </w:p>
    <w:p w14:paraId="31332FA6" w14:textId="77777777" w:rsidR="00182FA9" w:rsidRDefault="00182FA9" w:rsidP="00182FA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month</w:t>
      </w:r>
    </w:p>
    <w:p w14:paraId="13B7C3DB" w14:textId="77777777" w:rsidR="00182FA9" w:rsidRDefault="00182FA9" w:rsidP="00182FA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than once a month</w:t>
      </w:r>
    </w:p>
    <w:p w14:paraId="0BE16627" w14:textId="77777777" w:rsidR="00041E67" w:rsidRDefault="00041E67" w:rsidP="00041E67">
      <w:pPr>
        <w:spacing w:line="276" w:lineRule="auto"/>
        <w:rPr>
          <w:rFonts w:ascii="Times New Roman" w:hAnsi="Times New Roman" w:cs="Times New Roman"/>
        </w:rPr>
      </w:pPr>
    </w:p>
    <w:p w14:paraId="6118A57B" w14:textId="77777777" w:rsidR="00041E67" w:rsidRDefault="00041E67" w:rsidP="00041E67">
      <w:pPr>
        <w:pStyle w:val="ListParagraph"/>
        <w:numPr>
          <w:ilvl w:val="0"/>
          <w:numId w:val="1"/>
        </w:numPr>
      </w:pPr>
      <w:r>
        <w:t>On average, how much do you generally spend for a bottle of wine (when you are out)?</w:t>
      </w:r>
    </w:p>
    <w:p w14:paraId="09914C2F" w14:textId="77777777" w:rsidR="00041E67" w:rsidRDefault="00220771" w:rsidP="00041E67">
      <w:pPr>
        <w:pStyle w:val="ListParagraph"/>
        <w:numPr>
          <w:ilvl w:val="1"/>
          <w:numId w:val="1"/>
        </w:numPr>
      </w:pPr>
      <w:r>
        <w:t>Less than $25</w:t>
      </w:r>
    </w:p>
    <w:p w14:paraId="26245B27" w14:textId="77777777" w:rsidR="00041E67" w:rsidRDefault="00220771" w:rsidP="00041E67">
      <w:pPr>
        <w:pStyle w:val="ListParagraph"/>
        <w:numPr>
          <w:ilvl w:val="1"/>
          <w:numId w:val="1"/>
        </w:numPr>
      </w:pPr>
      <w:r>
        <w:t>$25 to less than $3</w:t>
      </w:r>
      <w:r w:rsidR="00041E67">
        <w:t>5</w:t>
      </w:r>
    </w:p>
    <w:p w14:paraId="5BC9A3DC" w14:textId="77777777" w:rsidR="00041E67" w:rsidRDefault="00220771" w:rsidP="00041E67">
      <w:pPr>
        <w:pStyle w:val="ListParagraph"/>
        <w:numPr>
          <w:ilvl w:val="1"/>
          <w:numId w:val="1"/>
        </w:numPr>
      </w:pPr>
      <w:r>
        <w:t>$3</w:t>
      </w:r>
      <w:r w:rsidR="00041E67">
        <w:t>5 to less than $</w:t>
      </w:r>
      <w:r>
        <w:t>4</w:t>
      </w:r>
      <w:r w:rsidR="00041E67">
        <w:t>5</w:t>
      </w:r>
    </w:p>
    <w:p w14:paraId="61A00DB4" w14:textId="77777777" w:rsidR="00041E67" w:rsidRDefault="00041E67" w:rsidP="00041E67">
      <w:pPr>
        <w:pStyle w:val="ListParagraph"/>
        <w:numPr>
          <w:ilvl w:val="1"/>
          <w:numId w:val="1"/>
        </w:numPr>
      </w:pPr>
      <w:r>
        <w:t>$</w:t>
      </w:r>
      <w:r w:rsidR="00220771">
        <w:t>4</w:t>
      </w:r>
      <w:r>
        <w:t>5 to less than $</w:t>
      </w:r>
      <w:r w:rsidR="00220771">
        <w:t>6</w:t>
      </w:r>
      <w:r>
        <w:t>0</w:t>
      </w:r>
    </w:p>
    <w:p w14:paraId="543AA9FA" w14:textId="77777777" w:rsidR="00041E67" w:rsidRDefault="00041E67" w:rsidP="00041E67">
      <w:pPr>
        <w:pStyle w:val="ListParagraph"/>
        <w:numPr>
          <w:ilvl w:val="1"/>
          <w:numId w:val="1"/>
        </w:numPr>
      </w:pPr>
      <w:r>
        <w:t>More than $</w:t>
      </w:r>
      <w:r w:rsidR="00220771">
        <w:t>6</w:t>
      </w:r>
      <w:r>
        <w:t>0</w:t>
      </w:r>
    </w:p>
    <w:p w14:paraId="6997B1C3" w14:textId="77777777" w:rsidR="00182FA9" w:rsidRDefault="00182FA9" w:rsidP="00182FA9">
      <w:pPr>
        <w:spacing w:line="276" w:lineRule="auto"/>
        <w:rPr>
          <w:rFonts w:ascii="Times New Roman" w:hAnsi="Times New Roman" w:cs="Times New Roman"/>
        </w:rPr>
      </w:pPr>
    </w:p>
    <w:p w14:paraId="7B8B6CCA" w14:textId="77777777" w:rsidR="00182FA9" w:rsidRPr="00F416C8" w:rsidRDefault="00F416C8" w:rsidP="00F416C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416C8">
        <w:rPr>
          <w:rFonts w:ascii="Times New Roman" w:hAnsi="Times New Roman" w:cs="Times New Roman"/>
        </w:rPr>
        <w:t>How frequently do you consumer wine at home or a friend’s home?</w:t>
      </w:r>
    </w:p>
    <w:p w14:paraId="2ED97141" w14:textId="77777777" w:rsidR="00F416C8" w:rsidRDefault="00F416C8" w:rsidP="00F416C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once a week</w:t>
      </w:r>
    </w:p>
    <w:p w14:paraId="66DA856E" w14:textId="77777777" w:rsidR="00F416C8" w:rsidRDefault="00F416C8" w:rsidP="00F416C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week</w:t>
      </w:r>
    </w:p>
    <w:p w14:paraId="683DBD5A" w14:textId="77777777" w:rsidR="00F416C8" w:rsidRDefault="00F416C8" w:rsidP="00F416C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or three times a month</w:t>
      </w:r>
    </w:p>
    <w:p w14:paraId="23961138" w14:textId="77777777" w:rsidR="00F416C8" w:rsidRDefault="00F416C8" w:rsidP="00F416C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month</w:t>
      </w:r>
    </w:p>
    <w:p w14:paraId="4F1F5DEB" w14:textId="77777777" w:rsidR="00F416C8" w:rsidRPr="00F416C8" w:rsidRDefault="00F416C8" w:rsidP="00F416C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than once a month</w:t>
      </w:r>
    </w:p>
    <w:p w14:paraId="0162F2A4" w14:textId="77777777" w:rsidR="003D6D4F" w:rsidRDefault="003D6D4F" w:rsidP="003D6D4F"/>
    <w:p w14:paraId="4C033121" w14:textId="77777777" w:rsidR="00CD22D5" w:rsidRDefault="00CD22D5" w:rsidP="00CD22D5">
      <w:pPr>
        <w:pStyle w:val="ListParagraph"/>
        <w:numPr>
          <w:ilvl w:val="0"/>
          <w:numId w:val="1"/>
        </w:numPr>
      </w:pPr>
      <w:r>
        <w:t>On average, how much do you generally spend for a bottle of wine (for home consumption)?</w:t>
      </w:r>
    </w:p>
    <w:p w14:paraId="318097A1" w14:textId="77777777" w:rsidR="00CD22D5" w:rsidRDefault="008D733A" w:rsidP="00CD22D5">
      <w:pPr>
        <w:pStyle w:val="ListParagraph"/>
        <w:numPr>
          <w:ilvl w:val="1"/>
          <w:numId w:val="1"/>
        </w:numPr>
      </w:pPr>
      <w:r>
        <w:t>Less than $15</w:t>
      </w:r>
    </w:p>
    <w:p w14:paraId="2D45DC39" w14:textId="77777777" w:rsidR="008D733A" w:rsidRDefault="00B749A5" w:rsidP="00CD22D5">
      <w:pPr>
        <w:pStyle w:val="ListParagraph"/>
        <w:numPr>
          <w:ilvl w:val="1"/>
          <w:numId w:val="1"/>
        </w:numPr>
      </w:pPr>
      <w:r>
        <w:t>$15</w:t>
      </w:r>
      <w:r w:rsidR="008D733A">
        <w:t xml:space="preserve"> to less than $25</w:t>
      </w:r>
    </w:p>
    <w:p w14:paraId="6C1E3D4A" w14:textId="77777777" w:rsidR="008D733A" w:rsidRDefault="00B749A5" w:rsidP="00CD22D5">
      <w:pPr>
        <w:pStyle w:val="ListParagraph"/>
        <w:numPr>
          <w:ilvl w:val="1"/>
          <w:numId w:val="1"/>
        </w:numPr>
      </w:pPr>
      <w:r>
        <w:t>$25</w:t>
      </w:r>
      <w:r w:rsidR="008D733A">
        <w:t xml:space="preserve"> to less than </w:t>
      </w:r>
      <w:r w:rsidR="00041E67">
        <w:t>$35</w:t>
      </w:r>
    </w:p>
    <w:p w14:paraId="5F221DC4" w14:textId="77777777" w:rsidR="00041E67" w:rsidRDefault="0019516E" w:rsidP="00CD22D5">
      <w:pPr>
        <w:pStyle w:val="ListParagraph"/>
        <w:numPr>
          <w:ilvl w:val="1"/>
          <w:numId w:val="1"/>
        </w:numPr>
      </w:pPr>
      <w:r>
        <w:t>$35</w:t>
      </w:r>
      <w:r w:rsidR="00041E67">
        <w:t xml:space="preserve"> to less than $50</w:t>
      </w:r>
    </w:p>
    <w:p w14:paraId="3ADCD8F9" w14:textId="77777777" w:rsidR="00041E67" w:rsidRDefault="00041E67" w:rsidP="00CD22D5">
      <w:pPr>
        <w:pStyle w:val="ListParagraph"/>
        <w:numPr>
          <w:ilvl w:val="1"/>
          <w:numId w:val="1"/>
        </w:numPr>
      </w:pPr>
      <w:r>
        <w:lastRenderedPageBreak/>
        <w:t>More than $50</w:t>
      </w:r>
    </w:p>
    <w:p w14:paraId="457C8A18" w14:textId="77777777" w:rsidR="003D6D4F" w:rsidRDefault="003D6D4F" w:rsidP="003D6D4F">
      <w:pPr>
        <w:spacing w:line="276" w:lineRule="auto"/>
        <w:rPr>
          <w:rFonts w:ascii="Times New Roman" w:hAnsi="Times New Roman" w:cs="Times New Roman"/>
        </w:rPr>
      </w:pPr>
    </w:p>
    <w:p w14:paraId="55CA990D" w14:textId="77777777" w:rsidR="003B07CD" w:rsidRDefault="001B02D6" w:rsidP="003D6D4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questions are for classification purposes only</w:t>
      </w:r>
      <w:r w:rsidR="00423C28">
        <w:rPr>
          <w:rFonts w:ascii="Times New Roman" w:hAnsi="Times New Roman" w:cs="Times New Roman"/>
        </w:rPr>
        <w:t>. Please select the one best answer for each question.</w:t>
      </w:r>
    </w:p>
    <w:p w14:paraId="585E7BDC" w14:textId="77777777" w:rsidR="00423C28" w:rsidRDefault="00423C28" w:rsidP="003D6D4F">
      <w:pPr>
        <w:spacing w:line="276" w:lineRule="auto"/>
        <w:rPr>
          <w:rFonts w:ascii="Times New Roman" w:hAnsi="Times New Roman" w:cs="Times New Roman"/>
        </w:rPr>
      </w:pPr>
    </w:p>
    <w:p w14:paraId="3BC29597" w14:textId="77777777" w:rsidR="00423C28" w:rsidRPr="005B5000" w:rsidRDefault="005B5000" w:rsidP="005B500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B5000">
        <w:rPr>
          <w:rFonts w:ascii="Times New Roman" w:hAnsi="Times New Roman" w:cs="Times New Roman"/>
        </w:rPr>
        <w:t>What is your gender?</w:t>
      </w:r>
    </w:p>
    <w:p w14:paraId="32F1A68F" w14:textId="77777777" w:rsidR="005B5000" w:rsidRDefault="005B5000" w:rsidP="005B50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</w:t>
      </w:r>
    </w:p>
    <w:p w14:paraId="7B8F9A95" w14:textId="77777777" w:rsidR="005B5000" w:rsidRDefault="005B5000" w:rsidP="005B50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</w:t>
      </w:r>
    </w:p>
    <w:p w14:paraId="4F2A2FC7" w14:textId="77777777" w:rsidR="005B5000" w:rsidRDefault="005B5000" w:rsidP="005B50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</w:p>
    <w:p w14:paraId="2077C3A1" w14:textId="77777777" w:rsidR="005B5000" w:rsidRPr="005B5000" w:rsidRDefault="005B5000" w:rsidP="005B5000">
      <w:pPr>
        <w:spacing w:line="276" w:lineRule="auto"/>
        <w:rPr>
          <w:rFonts w:ascii="Times New Roman" w:hAnsi="Times New Roman" w:cs="Times New Roman"/>
        </w:rPr>
      </w:pPr>
    </w:p>
    <w:p w14:paraId="2D98C544" w14:textId="77777777" w:rsidR="005B5000" w:rsidRDefault="005B5000" w:rsidP="005B500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marital status?</w:t>
      </w:r>
    </w:p>
    <w:p w14:paraId="58D48A02" w14:textId="77777777" w:rsidR="005B5000" w:rsidRDefault="001A2D6F" w:rsidP="005B50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(never married)</w:t>
      </w:r>
    </w:p>
    <w:p w14:paraId="6CBF536E" w14:textId="77777777" w:rsidR="001A2D6F" w:rsidRDefault="001A2D6F" w:rsidP="005B50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Married</w:t>
      </w:r>
    </w:p>
    <w:p w14:paraId="02F08199" w14:textId="77777777" w:rsidR="001A2D6F" w:rsidRDefault="001A2D6F" w:rsidP="005B50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Separated</w:t>
      </w:r>
    </w:p>
    <w:p w14:paraId="5FA88DF1" w14:textId="77777777" w:rsidR="001A2D6F" w:rsidRDefault="001A2D6F" w:rsidP="005B50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Widowed</w:t>
      </w:r>
    </w:p>
    <w:p w14:paraId="605A3BB4" w14:textId="77777777" w:rsidR="001A2D6F" w:rsidRDefault="001A2D6F" w:rsidP="005B50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Divorced</w:t>
      </w:r>
    </w:p>
    <w:p w14:paraId="00B1617B" w14:textId="77777777" w:rsidR="001A2D6F" w:rsidRDefault="001A2D6F" w:rsidP="005B50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</w:p>
    <w:p w14:paraId="2FF54D2E" w14:textId="77777777" w:rsidR="001A2D6F" w:rsidRPr="001A2D6F" w:rsidRDefault="001A2D6F" w:rsidP="001A2D6F">
      <w:pPr>
        <w:spacing w:line="276" w:lineRule="auto"/>
        <w:rPr>
          <w:rFonts w:ascii="Times New Roman" w:hAnsi="Times New Roman" w:cs="Times New Roman"/>
        </w:rPr>
      </w:pPr>
    </w:p>
    <w:p w14:paraId="709E989A" w14:textId="77777777" w:rsidR="001A2D6F" w:rsidRDefault="001A2D6F" w:rsidP="001A2D6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highest level of formal education you have completed?</w:t>
      </w:r>
    </w:p>
    <w:p w14:paraId="0F514ED0" w14:textId="77777777" w:rsidR="001A2D6F" w:rsidRDefault="00A0446B" w:rsidP="00A0446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than high school</w:t>
      </w:r>
    </w:p>
    <w:p w14:paraId="3D492B00" w14:textId="77777777" w:rsidR="00A0446B" w:rsidRDefault="00A0446B" w:rsidP="00A0446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or equivalent</w:t>
      </w:r>
    </w:p>
    <w:p w14:paraId="3B0363A3" w14:textId="77777777" w:rsidR="00A0446B" w:rsidRDefault="00A0446B" w:rsidP="00A0446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college</w:t>
      </w:r>
    </w:p>
    <w:p w14:paraId="0C122661" w14:textId="77777777" w:rsidR="00A0446B" w:rsidRDefault="00A0446B" w:rsidP="00A0446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graduate (</w:t>
      </w:r>
      <w:r w:rsidR="00D10FF7">
        <w:rPr>
          <w:rFonts w:ascii="Times New Roman" w:hAnsi="Times New Roman" w:cs="Times New Roman"/>
        </w:rPr>
        <w:t>bachelor’s degree or equivalent)</w:t>
      </w:r>
    </w:p>
    <w:p w14:paraId="2F5719A0" w14:textId="77777777" w:rsidR="00D10FF7" w:rsidRDefault="00D10FF7" w:rsidP="00A0446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Postgraduate education or degree</w:t>
      </w:r>
    </w:p>
    <w:p w14:paraId="3B7EE66B" w14:textId="77777777" w:rsidR="00D10FF7" w:rsidRPr="00D10FF7" w:rsidRDefault="00D10FF7" w:rsidP="00D10FF7">
      <w:pPr>
        <w:spacing w:line="276" w:lineRule="auto"/>
        <w:ind w:left="1080"/>
        <w:rPr>
          <w:rFonts w:ascii="Times New Roman" w:hAnsi="Times New Roman" w:cs="Times New Roman"/>
        </w:rPr>
      </w:pPr>
    </w:p>
    <w:p w14:paraId="0E5A61CE" w14:textId="77777777" w:rsidR="00D10FF7" w:rsidRDefault="00D10FF7" w:rsidP="00D10FF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ethnicity?</w:t>
      </w:r>
    </w:p>
    <w:p w14:paraId="3C66C187" w14:textId="77777777" w:rsidR="00D10FF7" w:rsidRDefault="007E7CFA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America or Black</w:t>
      </w:r>
    </w:p>
    <w:p w14:paraId="4D1B1988" w14:textId="77777777" w:rsidR="007E7CFA" w:rsidRDefault="007E7CFA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Asian or Pacific Islander</w:t>
      </w:r>
    </w:p>
    <w:p w14:paraId="23AF46CE" w14:textId="77777777" w:rsidR="007E7CFA" w:rsidRDefault="007E7CFA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Native American</w:t>
      </w:r>
    </w:p>
    <w:p w14:paraId="163C22DB" w14:textId="77777777" w:rsidR="007E7CFA" w:rsidRDefault="007E7CFA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Caucasian or White</w:t>
      </w:r>
    </w:p>
    <w:p w14:paraId="1C11F31E" w14:textId="77777777" w:rsidR="007E7CFA" w:rsidRDefault="007E7CFA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Latino or Hispanic</w:t>
      </w:r>
    </w:p>
    <w:p w14:paraId="77A88B47" w14:textId="77777777" w:rsidR="007E7CFA" w:rsidRDefault="007E7CFA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</w:p>
    <w:p w14:paraId="17F42AA4" w14:textId="77777777" w:rsidR="007E7CFA" w:rsidRPr="007E7CFA" w:rsidRDefault="007E7CFA" w:rsidP="007E7CFA">
      <w:pPr>
        <w:spacing w:line="276" w:lineRule="auto"/>
        <w:ind w:left="1080"/>
        <w:rPr>
          <w:rFonts w:ascii="Times New Roman" w:hAnsi="Times New Roman" w:cs="Times New Roman"/>
        </w:rPr>
      </w:pPr>
    </w:p>
    <w:p w14:paraId="0D149532" w14:textId="77777777" w:rsidR="007E7CFA" w:rsidRDefault="007E7CFA" w:rsidP="007E7C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your total household income before taxes last year?</w:t>
      </w:r>
    </w:p>
    <w:p w14:paraId="69AC5ACE" w14:textId="77777777" w:rsidR="007E7CFA" w:rsidRDefault="00D667DD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than $25,000</w:t>
      </w:r>
    </w:p>
    <w:p w14:paraId="14248128" w14:textId="77777777" w:rsidR="00D667DD" w:rsidRDefault="00D667DD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$25</w:t>
      </w:r>
      <w:r w:rsidR="00B749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</w:t>
      </w:r>
      <w:r w:rsidR="00B749A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="00B749A5">
        <w:rPr>
          <w:rFonts w:ascii="Times New Roman" w:hAnsi="Times New Roman" w:cs="Times New Roman"/>
        </w:rPr>
        <w:t>to less than $50,000</w:t>
      </w:r>
    </w:p>
    <w:p w14:paraId="577B99B8" w14:textId="77777777" w:rsidR="0019516E" w:rsidRDefault="0019516E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$50,000 to less than $75,000</w:t>
      </w:r>
    </w:p>
    <w:p w14:paraId="3BC51EE8" w14:textId="77777777" w:rsidR="0019516E" w:rsidRDefault="0019516E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$75,000 to less than $100,000</w:t>
      </w:r>
    </w:p>
    <w:p w14:paraId="143F75D0" w14:textId="77777777" w:rsidR="008A1BF5" w:rsidRDefault="008A1BF5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$100,000 to less than $150,000</w:t>
      </w:r>
    </w:p>
    <w:p w14:paraId="619763A2" w14:textId="77777777" w:rsidR="008A1BF5" w:rsidRDefault="008A1BF5" w:rsidP="007E7CF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$150,000 or more</w:t>
      </w:r>
    </w:p>
    <w:p w14:paraId="07D62B1A" w14:textId="2FD3F0A6" w:rsidR="008A1BF5" w:rsidRDefault="008A1BF5" w:rsidP="008A1BF5">
      <w:pPr>
        <w:spacing w:line="276" w:lineRule="auto"/>
        <w:rPr>
          <w:rFonts w:ascii="Times New Roman" w:hAnsi="Times New Roman" w:cs="Times New Roman"/>
        </w:rPr>
      </w:pPr>
    </w:p>
    <w:p w14:paraId="0442CF13" w14:textId="77777777" w:rsidR="0077307C" w:rsidRDefault="0077307C" w:rsidP="008A1BF5">
      <w:pPr>
        <w:spacing w:line="276" w:lineRule="auto"/>
        <w:rPr>
          <w:rFonts w:ascii="Times New Roman" w:hAnsi="Times New Roman" w:cs="Times New Roman"/>
        </w:rPr>
      </w:pPr>
    </w:p>
    <w:p w14:paraId="5C0CEFAF" w14:textId="77777777" w:rsidR="0077307C" w:rsidRDefault="0077307C" w:rsidP="008A1BF5">
      <w:pPr>
        <w:spacing w:line="276" w:lineRule="auto"/>
        <w:rPr>
          <w:rFonts w:ascii="Times New Roman" w:hAnsi="Times New Roman" w:cs="Times New Roman"/>
        </w:rPr>
      </w:pPr>
    </w:p>
    <w:p w14:paraId="70C3E220" w14:textId="120EC7A0" w:rsidR="0077307C" w:rsidRDefault="0077307C" w:rsidP="008A1BF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have their age</w:t>
      </w:r>
    </w:p>
    <w:p w14:paraId="4A179ECE" w14:textId="0734208D" w:rsidR="0077307C" w:rsidRDefault="0077307C" w:rsidP="008A1BF5">
      <w:pPr>
        <w:spacing w:line="276" w:lineRule="auto"/>
        <w:rPr>
          <w:rFonts w:ascii="Times New Roman" w:hAnsi="Times New Roman" w:cs="Times New Roman"/>
        </w:rPr>
      </w:pPr>
    </w:p>
    <w:p w14:paraId="75D18149" w14:textId="0159B2FA" w:rsidR="0077307C" w:rsidRDefault="0077307C" w:rsidP="008A1BF5">
      <w:pPr>
        <w:spacing w:line="276" w:lineRule="auto"/>
        <w:rPr>
          <w:rFonts w:ascii="Times New Roman" w:hAnsi="Times New Roman" w:cs="Times New Roman"/>
        </w:rPr>
      </w:pPr>
    </w:p>
    <w:p w14:paraId="6933D232" w14:textId="77777777" w:rsidR="0077307C" w:rsidRDefault="0077307C" w:rsidP="008A1BF5">
      <w:pPr>
        <w:spacing w:line="276" w:lineRule="auto"/>
        <w:rPr>
          <w:rFonts w:ascii="Times New Roman" w:hAnsi="Times New Roman" w:cs="Times New Roman"/>
        </w:rPr>
      </w:pPr>
    </w:p>
    <w:p w14:paraId="3E40317A" w14:textId="058C1C1E" w:rsidR="008A1BF5" w:rsidRDefault="00D0372C" w:rsidP="008A1BF5">
      <w:pPr>
        <w:spacing w:line="276" w:lineRule="auto"/>
        <w:rPr>
          <w:ins w:id="0" w:author="Microsoft Office User" w:date="2020-10-24T23:10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it! Thank you for taking the time to participate.</w:t>
      </w:r>
    </w:p>
    <w:p w14:paraId="6B1F66C4" w14:textId="2EB64C10" w:rsidR="00477191" w:rsidRDefault="00477191" w:rsidP="008A1BF5">
      <w:pPr>
        <w:spacing w:line="276" w:lineRule="auto"/>
        <w:rPr>
          <w:ins w:id="1" w:author="Microsoft Office User" w:date="2020-10-24T23:10:00Z"/>
          <w:rFonts w:ascii="Times New Roman" w:hAnsi="Times New Roman" w:cs="Times New Roman"/>
        </w:rPr>
      </w:pPr>
    </w:p>
    <w:p w14:paraId="2290DA28" w14:textId="77777777" w:rsidR="00477191" w:rsidRPr="008A1BF5" w:rsidRDefault="00477191" w:rsidP="008A1BF5">
      <w:pPr>
        <w:spacing w:line="276" w:lineRule="auto"/>
        <w:rPr>
          <w:rFonts w:ascii="Times New Roman" w:hAnsi="Times New Roman" w:cs="Times New Roman"/>
        </w:rPr>
      </w:pPr>
    </w:p>
    <w:sectPr w:rsidR="00477191" w:rsidRPr="008A1BF5" w:rsidSect="006C01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84175"/>
    <w:multiLevelType w:val="hybridMultilevel"/>
    <w:tmpl w:val="1598D9A6"/>
    <w:lvl w:ilvl="0" w:tplc="0C9C344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733E"/>
    <w:multiLevelType w:val="hybridMultilevel"/>
    <w:tmpl w:val="C0CC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916"/>
    <w:rsid w:val="0000445D"/>
    <w:rsid w:val="00030A0C"/>
    <w:rsid w:val="000324D1"/>
    <w:rsid w:val="00041E67"/>
    <w:rsid w:val="00075865"/>
    <w:rsid w:val="00180FD7"/>
    <w:rsid w:val="00182FA9"/>
    <w:rsid w:val="0019516E"/>
    <w:rsid w:val="001A2D6F"/>
    <w:rsid w:val="001B02D6"/>
    <w:rsid w:val="00220771"/>
    <w:rsid w:val="00257A3D"/>
    <w:rsid w:val="003B07CD"/>
    <w:rsid w:val="003D6D4F"/>
    <w:rsid w:val="00423C28"/>
    <w:rsid w:val="004478EB"/>
    <w:rsid w:val="00477191"/>
    <w:rsid w:val="004A5675"/>
    <w:rsid w:val="004D22FC"/>
    <w:rsid w:val="00523B9F"/>
    <w:rsid w:val="00540D1C"/>
    <w:rsid w:val="005B5000"/>
    <w:rsid w:val="005D0A97"/>
    <w:rsid w:val="005D1528"/>
    <w:rsid w:val="005E084C"/>
    <w:rsid w:val="005F5F57"/>
    <w:rsid w:val="00602553"/>
    <w:rsid w:val="006337B7"/>
    <w:rsid w:val="00652243"/>
    <w:rsid w:val="006B7A40"/>
    <w:rsid w:val="006C0111"/>
    <w:rsid w:val="006F7625"/>
    <w:rsid w:val="0077307C"/>
    <w:rsid w:val="00777D4C"/>
    <w:rsid w:val="00796916"/>
    <w:rsid w:val="007E7CFA"/>
    <w:rsid w:val="00857B10"/>
    <w:rsid w:val="008A1BF5"/>
    <w:rsid w:val="008D6D84"/>
    <w:rsid w:val="008D733A"/>
    <w:rsid w:val="009166D6"/>
    <w:rsid w:val="009D173D"/>
    <w:rsid w:val="00A0446B"/>
    <w:rsid w:val="00AA2567"/>
    <w:rsid w:val="00B20C31"/>
    <w:rsid w:val="00B749A5"/>
    <w:rsid w:val="00C034DF"/>
    <w:rsid w:val="00C31E69"/>
    <w:rsid w:val="00C4346D"/>
    <w:rsid w:val="00CD22D5"/>
    <w:rsid w:val="00D0372C"/>
    <w:rsid w:val="00D10FF7"/>
    <w:rsid w:val="00D31152"/>
    <w:rsid w:val="00D667DD"/>
    <w:rsid w:val="00D74FC1"/>
    <w:rsid w:val="00D965FF"/>
    <w:rsid w:val="00E33965"/>
    <w:rsid w:val="00E55F50"/>
    <w:rsid w:val="00F1145F"/>
    <w:rsid w:val="00F416C8"/>
    <w:rsid w:val="00F839A8"/>
    <w:rsid w:val="00F85380"/>
    <w:rsid w:val="00F946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FC1C6"/>
  <w15:docId w15:val="{16C5DC3D-6003-F841-A5BE-33B44BC3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1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6D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D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D4F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D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4F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B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B9F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Henthorne</dc:creator>
  <cp:keywords/>
  <dc:description/>
  <cp:lastModifiedBy>Microsoft Office User</cp:lastModifiedBy>
  <cp:revision>9</cp:revision>
  <dcterms:created xsi:type="dcterms:W3CDTF">2020-10-22T16:48:00Z</dcterms:created>
  <dcterms:modified xsi:type="dcterms:W3CDTF">2020-10-24T22:38:00Z</dcterms:modified>
</cp:coreProperties>
</file>